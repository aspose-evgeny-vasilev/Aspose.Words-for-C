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42B4" w14:textId="122E63EF" w:rsidR="003D6B9B" w:rsidRPr="003D6B9B" w:rsidRDefault="003D6B9B" w:rsidP="003D6B9B">
      <w:ins w:id="0" w:author="Charles Custer" w:date="2019-04-01T14:30:00Z">
        <w:r>
          <w:t xml:space="preserve">Aspose </w:t>
        </w:r>
        <w:bookmarkStart w:id="1" w:name="_GoBack"/>
        <w:r w:rsidRPr="003D6B9B">
          <w:rPr>
            <w:b/>
            <w:i/>
            <w:u w:val="single"/>
            <w:rPrChange w:id="2" w:author="Charles Custer" w:date="2019-04-01T14:30:00Z">
              <w:rPr/>
            </w:rPrChange>
          </w:rPr>
          <w:t>Test Document</w:t>
        </w:r>
      </w:ins>
      <w:bookmarkEnd w:id="1"/>
    </w:p>
    <w:sectPr w:rsidR="003D6B9B" w:rsidRPr="003D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les Custer">
    <w15:presenceInfo w15:providerId="AD" w15:userId="S::ccuster@iprotech.com::7e74fc7e-ebf3-45a9-8b56-9cc17238f2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9B"/>
    <w:rsid w:val="003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B1A"/>
  <w15:chartTrackingRefBased/>
  <w15:docId w15:val="{D74C9475-66D3-4D8C-AB6D-A07CC0D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Custer</dc:creator>
  <cp:keywords/>
  <dc:description/>
  <cp:lastModifiedBy>Charles Custer</cp:lastModifiedBy>
  <cp:revision>1</cp:revision>
  <dcterms:created xsi:type="dcterms:W3CDTF">2019-04-01T21:30:00Z</dcterms:created>
  <dcterms:modified xsi:type="dcterms:W3CDTF">2019-04-01T21:32:00Z</dcterms:modified>
</cp:coreProperties>
</file>